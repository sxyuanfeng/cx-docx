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Original text </w:t>
      </w:r>
      <w:ins w:id="0" w:author="Невідомий автор" w:date="2022-09-10T20:45:01Z">
        <w:r>
          <w:rPr>
            <w:lang w:val="en-US"/>
          </w:rPr>
          <w:t>insered</w:t>
        </w:r>
      </w:ins>
      <w:r>
        <w:rPr>
          <w:lang w:val="en-US"/>
        </w:rPr>
        <w:t xml:space="preserve"> </w:t>
      </w:r>
      <w:del w:id="1" w:author="Невідомий автор" w:date="2022-09-10T20:47:04Z">
        <w:r>
          <w:rPr>
            <w:lang w:val="en-US"/>
          </w:rPr>
          <w:delText>deleted</w:delText>
        </w:r>
      </w:del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character" w:styleId="Style16">
    <w:name w:val="Нумерація рядків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LibreOffice/7.2.2.2$Windows_X86_64 LibreOffice_project/02b2acce88a210515b4a5bb2e46cbfb63fe97d56</Application>
  <AppVersion>15.0000</AppVersion>
  <Pages>1</Pages>
  <Words>3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2022-09-10T20:42:28Z</dcterms:created>
  <dc:creator/>
  <dc:description/>
  <dc:language>uk-UA</dc:language>
  <cp:lastModifiedBy/>
  <dcterms:modified xsi:type="dcterms:W3CDTF">2022-09-10T21:39:30Z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